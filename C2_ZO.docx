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3CCED" w14:textId="77777777" w:rsidR="0090285E" w:rsidRDefault="00672D1E" w:rsidP="0055161C">
      <w:pPr>
        <w:spacing w:after="0"/>
        <w:ind w:left="89" w:firstLine="0"/>
        <w:jc w:val="center"/>
      </w:pPr>
      <w:r>
        <w:rPr>
          <w:b/>
          <w:sz w:val="44"/>
        </w:rPr>
        <w:t>Fan Feng</w:t>
      </w:r>
      <w:r>
        <w:rPr>
          <w:sz w:val="44"/>
        </w:rPr>
        <w:t xml:space="preserve"> </w:t>
      </w:r>
    </w:p>
    <w:p w14:paraId="044983E8" w14:textId="77777777" w:rsidR="0090285E" w:rsidRDefault="000272CA" w:rsidP="0055161C">
      <w:pPr>
        <w:spacing w:after="110"/>
        <w:ind w:left="97" w:right="1"/>
        <w:jc w:val="center"/>
      </w:pPr>
      <w:r>
        <w:rPr>
          <w:sz w:val="20"/>
        </w:rPr>
        <w:t>The U</w:t>
      </w:r>
      <w:r w:rsidRPr="000272CA">
        <w:rPr>
          <w:sz w:val="20"/>
        </w:rPr>
        <w:t>niversity of Alabama, USA</w:t>
      </w:r>
    </w:p>
    <w:p w14:paraId="13560CA9" w14:textId="77777777" w:rsidR="0055161C" w:rsidRDefault="000272CA" w:rsidP="0055161C">
      <w:pPr>
        <w:spacing w:after="110"/>
        <w:ind w:left="97"/>
        <w:jc w:val="center"/>
      </w:pPr>
      <w:r>
        <w:rPr>
          <w:sz w:val="20"/>
        </w:rPr>
        <w:t>Tel: (+1)205-765-8</w:t>
      </w:r>
      <w:r w:rsidR="00672D1E">
        <w:rPr>
          <w:sz w:val="20"/>
        </w:rPr>
        <w:t>6</w:t>
      </w:r>
      <w:r>
        <w:rPr>
          <w:sz w:val="20"/>
        </w:rPr>
        <w:t>65</w:t>
      </w:r>
      <w:r w:rsidR="00672D1E">
        <w:rPr>
          <w:rFonts w:ascii="SimSun" w:eastAsia="SimSun" w:hAnsi="SimSun" w:cs="SimSun"/>
          <w:sz w:val="20"/>
        </w:rPr>
        <w:t>·</w:t>
      </w:r>
      <w:r>
        <w:rPr>
          <w:sz w:val="20"/>
        </w:rPr>
        <w:t>Email: ffeng2@crimson.ua.edu</w:t>
      </w:r>
      <w:r w:rsidR="00672D1E">
        <w:rPr>
          <w:rFonts w:ascii="SimSun" w:eastAsia="SimSun" w:hAnsi="SimSun" w:cs="SimSun"/>
          <w:sz w:val="20"/>
        </w:rPr>
        <w:t>·</w:t>
      </w:r>
      <w:r w:rsidR="00672D1E" w:rsidRPr="00FC5E56">
        <w:rPr>
          <w:color w:val="0070C0"/>
          <w:sz w:val="20"/>
          <w:u w:val="single"/>
        </w:rPr>
        <w:t>http://faithefeng.space</w:t>
      </w:r>
      <w:r w:rsidR="00672D1E" w:rsidRPr="00FC5E56">
        <w:rPr>
          <w:rFonts w:ascii="SimSun" w:eastAsia="SimSun" w:hAnsi="SimSun" w:cs="SimSun"/>
          <w:color w:val="0070C0"/>
          <w:sz w:val="18"/>
        </w:rPr>
        <w:t xml:space="preserve"> </w:t>
      </w:r>
    </w:p>
    <w:p w14:paraId="67307DC4" w14:textId="77777777" w:rsidR="0090285E" w:rsidRPr="0055161C" w:rsidRDefault="00672D1E" w:rsidP="0055161C">
      <w:pPr>
        <w:spacing w:after="110"/>
        <w:ind w:left="97"/>
        <w:jc w:val="center"/>
      </w:pPr>
      <w:r>
        <w:rPr>
          <w:rFonts w:ascii="Palatino Linotype" w:eastAsia="Palatino Linotype" w:hAnsi="Palatino Linotype" w:cs="Palatino Linotype"/>
          <w:sz w:val="28"/>
          <w:vertAlign w:val="subscript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555"/>
        <w:gridCol w:w="3679"/>
        <w:gridCol w:w="1722"/>
        <w:gridCol w:w="1636"/>
      </w:tblGrid>
      <w:tr w:rsidR="0055161C" w14:paraId="558AC53A" w14:textId="77777777" w:rsidTr="00F964D6">
        <w:trPr>
          <w:trHeight w:val="288"/>
        </w:trPr>
        <w:tc>
          <w:tcPr>
            <w:tcW w:w="2319" w:type="dxa"/>
            <w:vMerge w:val="restart"/>
          </w:tcPr>
          <w:p w14:paraId="4A55C841" w14:textId="77777777" w:rsidR="0055161C" w:rsidRDefault="0055161C" w:rsidP="00F964D6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PROFESSIONAL</w:t>
            </w:r>
          </w:p>
          <w:p w14:paraId="57F04FB6" w14:textId="77777777" w:rsidR="0055161C" w:rsidRDefault="0055161C" w:rsidP="00F964D6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>
              <w:rPr>
                <w:b/>
              </w:rPr>
              <w:t>SUMMARY</w:t>
            </w:r>
          </w:p>
        </w:tc>
        <w:tc>
          <w:tcPr>
            <w:tcW w:w="7592" w:type="dxa"/>
            <w:gridSpan w:val="4"/>
            <w:vAlign w:val="center"/>
          </w:tcPr>
          <w:p w14:paraId="392EDAC0" w14:textId="2CCD33B8" w:rsidR="0055161C" w:rsidRPr="0055161C" w:rsidRDefault="00F964D6" w:rsidP="00AB0247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F964D6">
              <w:rPr>
                <w:rFonts w:hint="eastAsia"/>
              </w:rPr>
              <w:t xml:space="preserve">Strong </w:t>
            </w:r>
            <w:r w:rsidR="0055161C">
              <w:t xml:space="preserve">research experience </w:t>
            </w:r>
            <w:r w:rsidR="00AB0247">
              <w:t xml:space="preserve">in the area of </w:t>
            </w:r>
            <w:r w:rsidR="0055161C">
              <w:t xml:space="preserve">building </w:t>
            </w:r>
            <w:r w:rsidR="00AB0247">
              <w:t xml:space="preserve">modeling and </w:t>
            </w:r>
            <w:r>
              <w:t>simulation</w:t>
            </w:r>
            <w:r w:rsidR="00AB0247">
              <w:t>, data-driven modeling, building controls</w:t>
            </w:r>
          </w:p>
        </w:tc>
      </w:tr>
      <w:tr w:rsidR="00F964D6" w14:paraId="28E69A18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47BD14DE" w14:textId="77777777" w:rsidR="00F964D6" w:rsidRDefault="00F964D6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3BD65779" w14:textId="77777777" w:rsidR="00F964D6" w:rsidRDefault="00F964D6" w:rsidP="00F964D6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 xml:space="preserve">Well trained in programming, and </w:t>
            </w:r>
            <w:r>
              <w:rPr>
                <w:rFonts w:eastAsiaTheme="minorEastAsia" w:hint="eastAsia"/>
              </w:rPr>
              <w:t>extensive</w:t>
            </w:r>
            <w:r>
              <w:rPr>
                <w:rFonts w:eastAsiaTheme="minorEastAsia"/>
              </w:rPr>
              <w:t xml:space="preserve"> experience in coding HVAC-related models </w:t>
            </w:r>
          </w:p>
        </w:tc>
      </w:tr>
      <w:tr w:rsidR="0055161C" w14:paraId="33BF5682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31B25C18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2283C23D" w14:textId="5745DD34" w:rsidR="0055161C" w:rsidRDefault="0055161C" w:rsidP="00332AC0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>
              <w:t>Creativity, passionate commitment, and strong skills in engineering</w:t>
            </w:r>
          </w:p>
        </w:tc>
      </w:tr>
      <w:tr w:rsidR="0055161C" w14:paraId="146A88F7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4E66837B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4DCEDFBF" w14:textId="77777777" w:rsidR="0055161C" w:rsidRDefault="0055161C" w:rsidP="00E0117F">
            <w:pPr>
              <w:tabs>
                <w:tab w:val="center" w:pos="5121"/>
              </w:tabs>
              <w:spacing w:after="0"/>
            </w:pPr>
          </w:p>
        </w:tc>
      </w:tr>
      <w:tr w:rsidR="0055161C" w14:paraId="1E4E14C8" w14:textId="77777777" w:rsidTr="00FC5E56">
        <w:trPr>
          <w:trHeight w:val="288"/>
        </w:trPr>
        <w:tc>
          <w:tcPr>
            <w:tcW w:w="2319" w:type="dxa"/>
            <w:vMerge w:val="restart"/>
          </w:tcPr>
          <w:p w14:paraId="561538C1" w14:textId="77777777" w:rsidR="0055161C" w:rsidRP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4234" w:type="dxa"/>
            <w:gridSpan w:val="2"/>
            <w:vAlign w:val="center"/>
          </w:tcPr>
          <w:p w14:paraId="072F39D4" w14:textId="77777777" w:rsidR="0055161C" w:rsidRPr="0055161C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  </w:t>
            </w:r>
            <w:r w:rsidR="0055161C" w:rsidRPr="0055161C">
              <w:rPr>
                <w:b/>
              </w:rPr>
              <w:t>Ph.D.</w:t>
            </w:r>
          </w:p>
        </w:tc>
        <w:tc>
          <w:tcPr>
            <w:tcW w:w="3358" w:type="dxa"/>
            <w:gridSpan w:val="2"/>
            <w:vAlign w:val="center"/>
          </w:tcPr>
          <w:p w14:paraId="39CA3B34" w14:textId="77777777" w:rsidR="0055161C" w:rsidRPr="0055161C" w:rsidRDefault="0055161C" w:rsidP="00E0117F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r>
              <w:t>Aug, 2018 –</w:t>
            </w:r>
          </w:p>
        </w:tc>
      </w:tr>
      <w:tr w:rsidR="0055161C" w14:paraId="226B1918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347FFCCC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2D11E42B" w14:textId="77777777" w:rsidR="0055161C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B427F4">
              <w:rPr>
                <w:b/>
              </w:rPr>
              <w:t>The University of Alabama(UA)</w:t>
            </w:r>
          </w:p>
        </w:tc>
      </w:tr>
      <w:tr w:rsidR="0055161C" w14:paraId="59CA0CAC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01AE6E89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1BD335D2" w14:textId="77777777" w:rsidR="0055161C" w:rsidRPr="005540ED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r w:rsidRPr="00485916">
              <w:t>Major: Mechanical Engineering</w:t>
            </w:r>
          </w:p>
          <w:p w14:paraId="10C467AD" w14:textId="77777777" w:rsidR="00AB0247" w:rsidRPr="00485916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r>
              <w:t>GPA: 4.0/4.0</w:t>
            </w:r>
          </w:p>
        </w:tc>
      </w:tr>
      <w:tr w:rsidR="0055161C" w14:paraId="0C05171B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3754FE7F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52B42A13" w14:textId="77777777" w:rsidR="00AC0CB2" w:rsidRPr="005540ED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rFonts w:ascii="Palatino Linotype" w:eastAsia="Palatino Linotype" w:hAnsi="Palatino Linotype" w:cs="Palatino Linotype"/>
                <w:b/>
                <w:sz w:val="28"/>
                <w:vertAlign w:val="subscript"/>
              </w:rPr>
            </w:pPr>
            <w:r w:rsidRPr="00485916">
              <w:t>Advisor: Zheng O’Neill</w:t>
            </w:r>
          </w:p>
          <w:p w14:paraId="64BEEFDE" w14:textId="2A6F5914" w:rsidR="00AB0247" w:rsidRPr="00AC0CB2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rFonts w:ascii="Palatino Linotype" w:eastAsia="Palatino Linotype" w:hAnsi="Palatino Linotype" w:cs="Palatino Linotype"/>
                <w:b/>
                <w:sz w:val="28"/>
                <w:vertAlign w:val="subscript"/>
              </w:rPr>
            </w:pPr>
            <w:r>
              <w:t xml:space="preserve">Project: </w:t>
            </w:r>
            <w:r w:rsidR="00234BF2" w:rsidRPr="00234BF2">
              <w:t> </w:t>
            </w:r>
            <w:r w:rsidR="00234BF2">
              <w:t xml:space="preserve">(NSF </w:t>
            </w:r>
            <w:r w:rsidR="00234BF2" w:rsidRPr="0031580F">
              <w:t>1760834</w:t>
            </w:r>
            <w:r w:rsidR="00234BF2">
              <w:t>)</w:t>
            </w:r>
            <w:r w:rsidR="00234BF2" w:rsidRPr="0031580F">
              <w:t>Collaborative Research: Adaptive, Multi-Layered Fenestration Elements for Optimum Building Energy Performance and Occupant Comfort</w:t>
            </w:r>
          </w:p>
        </w:tc>
      </w:tr>
      <w:tr w:rsidR="00AC0CB2" w14:paraId="130D13FD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3A541929" w14:textId="77777777"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4234" w:type="dxa"/>
            <w:gridSpan w:val="2"/>
            <w:vAlign w:val="center"/>
          </w:tcPr>
          <w:p w14:paraId="47561622" w14:textId="2E43F90C" w:rsidR="00AC0CB2" w:rsidRPr="00AC0CB2" w:rsidRDefault="00332AC0" w:rsidP="00AB0247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r>
              <w:rPr>
                <w:b/>
              </w:rPr>
              <w:t xml:space="preserve">   </w:t>
            </w:r>
            <w:r w:rsidR="00AC0CB2" w:rsidRPr="00AC0CB2">
              <w:rPr>
                <w:b/>
              </w:rPr>
              <w:t>M</w:t>
            </w:r>
            <w:r w:rsidR="00AB0247">
              <w:rPr>
                <w:b/>
              </w:rPr>
              <w:t>aster of HVAC Engineering</w:t>
            </w:r>
          </w:p>
        </w:tc>
        <w:tc>
          <w:tcPr>
            <w:tcW w:w="3358" w:type="dxa"/>
            <w:gridSpan w:val="2"/>
            <w:vAlign w:val="center"/>
          </w:tcPr>
          <w:p w14:paraId="4C9BE0D4" w14:textId="77777777" w:rsidR="00AC0CB2" w:rsidRPr="00AC0CB2" w:rsidRDefault="00AC0CB2" w:rsidP="00E0117F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r>
              <w:t>Sep, 2015 – Mar, 2018</w:t>
            </w:r>
          </w:p>
        </w:tc>
      </w:tr>
      <w:tr w:rsidR="00AC0CB2" w14:paraId="511AA722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77C484C2" w14:textId="77777777" w:rsidR="00AC0CB2" w:rsidRPr="00E0117F" w:rsidRDefault="00AC0CB2" w:rsidP="00E0117F">
            <w:pPr>
              <w:tabs>
                <w:tab w:val="right" w:pos="9921"/>
              </w:tabs>
              <w:spacing w:after="28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4925FAFD" w14:textId="77777777" w:rsidR="00AC0CB2" w:rsidRPr="00AC0CB2" w:rsidRDefault="00AC0CB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r>
              <w:rPr>
                <w:b/>
              </w:rPr>
              <w:t>Tongji University</w:t>
            </w:r>
          </w:p>
        </w:tc>
      </w:tr>
      <w:tr w:rsidR="00AC0CB2" w14:paraId="230BFE0F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068A9A6C" w14:textId="77777777"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0E52D743" w14:textId="77777777" w:rsidR="00AC0CB2" w:rsidRDefault="00AC0CB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AC0CB2">
              <w:t xml:space="preserve">Major: </w:t>
            </w:r>
            <w:r>
              <w:t>Building Science</w:t>
            </w:r>
          </w:p>
          <w:p w14:paraId="1B18D765" w14:textId="380708B2" w:rsidR="00AB0247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GPA:</w:t>
            </w:r>
            <w:ins w:id="0" w:author="fniu" w:date="2019-01-23T17:45:00Z">
              <w:r w:rsidR="00CE7356">
                <w:t>4.49</w:t>
              </w:r>
              <w:r w:rsidR="00CE7356">
                <w:rPr>
                  <w:rFonts w:eastAsiaTheme="minorEastAsia" w:hint="eastAsia"/>
                </w:rPr>
                <w:t>/5</w:t>
              </w:r>
              <w:bookmarkStart w:id="1" w:name="_GoBack"/>
              <w:bookmarkEnd w:id="1"/>
              <w:r w:rsidR="00CE7356">
                <w:rPr>
                  <w:rFonts w:eastAsiaTheme="minorEastAsia"/>
                </w:rPr>
                <w:t>.00</w:t>
              </w:r>
            </w:ins>
          </w:p>
        </w:tc>
      </w:tr>
      <w:tr w:rsidR="00AC0CB2" w14:paraId="420D3345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E1E3A0D" w14:textId="77777777"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08A5CBD5" w14:textId="77777777" w:rsidR="00AC0CB2" w:rsidRDefault="004A2E9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4A2E92">
              <w:t>Advisor:</w:t>
            </w:r>
            <w:r>
              <w:t xml:space="preserve"> Peng Xu. I also worked with Zhengwei Li</w:t>
            </w:r>
          </w:p>
          <w:p w14:paraId="5B896C50" w14:textId="4EBCA0DC" w:rsidR="00AB0247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Projects</w:t>
            </w:r>
            <w:r w:rsidR="0031580F">
              <w:t xml:space="preserve">: </w:t>
            </w:r>
            <w:r w:rsidR="0031580F" w:rsidRPr="0031580F">
              <w:t>Chinese National Science Fund for Young Scholars (Project No. 51508394)</w:t>
            </w:r>
            <w:r w:rsidR="0031580F">
              <w:t xml:space="preserve">, </w:t>
            </w:r>
            <w:r w:rsidR="0031580F" w:rsidRPr="0031580F">
              <w:t>Shanghai Pujiang Talent Program (Project No. 15PJ1408100)</w:t>
            </w:r>
          </w:p>
        </w:tc>
      </w:tr>
      <w:tr w:rsidR="00332AC0" w14:paraId="77671DB1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0F74C1B9" w14:textId="77777777"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4234" w:type="dxa"/>
            <w:gridSpan w:val="2"/>
            <w:vAlign w:val="center"/>
          </w:tcPr>
          <w:p w14:paraId="0D38A004" w14:textId="60BAB930" w:rsidR="00332AC0" w:rsidRPr="004A2E92" w:rsidRDefault="00332AC0" w:rsidP="00332AC0">
            <w:pPr>
              <w:tabs>
                <w:tab w:val="right" w:pos="9921"/>
              </w:tabs>
              <w:spacing w:after="28"/>
              <w:ind w:left="0" w:firstLine="0"/>
            </w:pPr>
            <w:r>
              <w:rPr>
                <w:b/>
              </w:rPr>
              <w:t xml:space="preserve">  </w:t>
            </w:r>
            <w:r w:rsidR="00AB0247" w:rsidRPr="00332AC0">
              <w:rPr>
                <w:b/>
              </w:rPr>
              <w:t>B</w:t>
            </w:r>
            <w:r w:rsidR="00AB0247">
              <w:rPr>
                <w:b/>
              </w:rPr>
              <w:t xml:space="preserve">achelor of HVC Engineering </w:t>
            </w:r>
          </w:p>
        </w:tc>
        <w:tc>
          <w:tcPr>
            <w:tcW w:w="3358" w:type="dxa"/>
            <w:gridSpan w:val="2"/>
            <w:vAlign w:val="center"/>
          </w:tcPr>
          <w:p w14:paraId="505F69B5" w14:textId="77777777" w:rsidR="00332AC0" w:rsidRPr="004A2E92" w:rsidRDefault="00332AC0" w:rsidP="00332AC0">
            <w:pPr>
              <w:tabs>
                <w:tab w:val="right" w:pos="9921"/>
              </w:tabs>
              <w:spacing w:after="28"/>
              <w:ind w:left="0" w:firstLine="0"/>
            </w:pPr>
            <w:r>
              <w:t>Sep, 2011 – Jul, 2015</w:t>
            </w:r>
          </w:p>
        </w:tc>
      </w:tr>
      <w:tr w:rsidR="00332AC0" w14:paraId="6AD191E0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49EB0071" w14:textId="77777777"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577CD3AE" w14:textId="77777777" w:rsidR="00332AC0" w:rsidRPr="004A2E92" w:rsidRDefault="00332AC0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rPr>
                <w:b/>
              </w:rPr>
              <w:t>Tongji University</w:t>
            </w:r>
          </w:p>
        </w:tc>
      </w:tr>
      <w:tr w:rsidR="00332AC0" w14:paraId="6B0411D8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04D62C26" w14:textId="77777777"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27686554" w14:textId="77777777" w:rsidR="00332AC0" w:rsidRPr="004A2E92" w:rsidRDefault="00332AC0" w:rsidP="00332AC0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Major:</w:t>
            </w:r>
            <w:r w:rsidRPr="00332A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</w:t>
            </w:r>
            <w:r w:rsidRPr="00332AC0">
              <w:rPr>
                <w:rFonts w:hint="eastAsia"/>
              </w:rPr>
              <w:t>eating</w:t>
            </w:r>
            <w:r>
              <w:rPr>
                <w:rFonts w:hint="eastAsia"/>
              </w:rPr>
              <w:t xml:space="preserve">, </w:t>
            </w:r>
            <w:r w:rsidRPr="00332AC0">
              <w:rPr>
                <w:rFonts w:hint="eastAsia"/>
              </w:rPr>
              <w:t>Ventilation, and Air-Conditioning(</w:t>
            </w:r>
            <w:r w:rsidRPr="00332AC0">
              <w:t>HVAC)</w:t>
            </w:r>
            <w:r w:rsidR="00287454">
              <w:t xml:space="preserve">  </w:t>
            </w:r>
            <w:r w:rsidR="0041363F">
              <w:t xml:space="preserve">  GPA:4.47/5.00</w:t>
            </w:r>
          </w:p>
        </w:tc>
      </w:tr>
      <w:tr w:rsidR="00DB026D" w14:paraId="3EA00047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62D6C81" w14:textId="77777777" w:rsidR="00DB026D" w:rsidRDefault="00DB026D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67A84D07" w14:textId="77777777" w:rsidR="00DB026D" w:rsidRDefault="00DB026D" w:rsidP="00DB026D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</w:tr>
      <w:tr w:rsidR="00ED39FC" w14:paraId="3ECB6EB2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B376B80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ED39FC">
              <w:rPr>
                <w:b/>
              </w:rPr>
              <w:t>AWARDS</w:t>
            </w:r>
          </w:p>
        </w:tc>
        <w:tc>
          <w:tcPr>
            <w:tcW w:w="5956" w:type="dxa"/>
            <w:gridSpan w:val="3"/>
            <w:vAlign w:val="center"/>
          </w:tcPr>
          <w:p w14:paraId="3823E0D2" w14:textId="765F46DE" w:rsidR="00ED39FC" w:rsidRDefault="00ED39FC" w:rsidP="00AB0247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>Graduate </w:t>
            </w:r>
            <w:r w:rsidR="00AB0247">
              <w:t xml:space="preserve">Council </w:t>
            </w:r>
            <w:r w:rsidRPr="00ED39FC">
              <w:t>Fellowship in UA</w:t>
            </w:r>
          </w:p>
        </w:tc>
        <w:tc>
          <w:tcPr>
            <w:tcW w:w="1636" w:type="dxa"/>
            <w:vAlign w:val="center"/>
          </w:tcPr>
          <w:p w14:paraId="5374B187" w14:textId="77777777"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2018</w:t>
            </w:r>
          </w:p>
        </w:tc>
      </w:tr>
      <w:tr w:rsidR="00ED39FC" w14:paraId="0371024F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D6276A9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5956" w:type="dxa"/>
            <w:gridSpan w:val="3"/>
            <w:vAlign w:val="center"/>
          </w:tcPr>
          <w:p w14:paraId="656EFC9F" w14:textId="77777777" w:rsidR="00ED39FC" w:rsidRDefault="00ED39FC" w:rsidP="00ED39FC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>China national scholarship</w:t>
            </w:r>
          </w:p>
        </w:tc>
        <w:tc>
          <w:tcPr>
            <w:tcW w:w="1636" w:type="dxa"/>
            <w:vAlign w:val="center"/>
          </w:tcPr>
          <w:p w14:paraId="6DDE47AF" w14:textId="77777777"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2013</w:t>
            </w:r>
          </w:p>
        </w:tc>
      </w:tr>
      <w:tr w:rsidR="00ED39FC" w14:paraId="38C22364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21723C62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5956" w:type="dxa"/>
            <w:gridSpan w:val="3"/>
            <w:vAlign w:val="center"/>
          </w:tcPr>
          <w:p w14:paraId="36835178" w14:textId="77777777" w:rsidR="00ED39FC" w:rsidRDefault="00ED39FC" w:rsidP="00ED39FC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>First prize oustanding scholarship</w:t>
            </w:r>
          </w:p>
        </w:tc>
        <w:tc>
          <w:tcPr>
            <w:tcW w:w="1636" w:type="dxa"/>
            <w:vAlign w:val="center"/>
          </w:tcPr>
          <w:p w14:paraId="66D94893" w14:textId="77777777"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2013</w:t>
            </w:r>
          </w:p>
        </w:tc>
      </w:tr>
      <w:tr w:rsidR="00ED39FC" w14:paraId="287B6819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0AD49410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5956" w:type="dxa"/>
            <w:gridSpan w:val="3"/>
            <w:vAlign w:val="center"/>
          </w:tcPr>
          <w:p w14:paraId="1840F066" w14:textId="77777777" w:rsidR="00ED39FC" w:rsidRPr="00ED39FC" w:rsidRDefault="00ED39FC" w:rsidP="00A50A65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  <w:tc>
          <w:tcPr>
            <w:tcW w:w="1636" w:type="dxa"/>
            <w:vAlign w:val="center"/>
          </w:tcPr>
          <w:p w14:paraId="0E533094" w14:textId="77777777" w:rsidR="00ED39FC" w:rsidRDefault="00ED39FC" w:rsidP="00ED39FC">
            <w:pPr>
              <w:tabs>
                <w:tab w:val="right" w:pos="9921"/>
              </w:tabs>
              <w:spacing w:after="28"/>
            </w:pPr>
          </w:p>
        </w:tc>
      </w:tr>
      <w:tr w:rsidR="00A50A65" w14:paraId="47122BDC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215541C1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A50A65">
              <w:rPr>
                <w:b/>
              </w:rPr>
              <w:t>SKILLS</w:t>
            </w:r>
          </w:p>
        </w:tc>
        <w:tc>
          <w:tcPr>
            <w:tcW w:w="5956" w:type="dxa"/>
            <w:gridSpan w:val="3"/>
            <w:vAlign w:val="center"/>
          </w:tcPr>
          <w:p w14:paraId="5EC84534" w14:textId="77777777" w:rsidR="00A50A65" w:rsidRPr="00A50A65" w:rsidRDefault="00A50A65" w:rsidP="00A50A65">
            <w:pPr>
              <w:tabs>
                <w:tab w:val="right" w:pos="9921"/>
              </w:tabs>
              <w:spacing w:after="28"/>
              <w:rPr>
                <w:b/>
              </w:rPr>
            </w:pPr>
            <w:r w:rsidRPr="00A50A65">
              <w:rPr>
                <w:b/>
              </w:rPr>
              <w:t>Programming Languages</w:t>
            </w:r>
          </w:p>
        </w:tc>
        <w:tc>
          <w:tcPr>
            <w:tcW w:w="1636" w:type="dxa"/>
            <w:vAlign w:val="center"/>
          </w:tcPr>
          <w:p w14:paraId="4413CFA8" w14:textId="77777777" w:rsidR="00A50A65" w:rsidRDefault="00A50A65" w:rsidP="00ED39FC">
            <w:pPr>
              <w:tabs>
                <w:tab w:val="right" w:pos="9921"/>
              </w:tabs>
              <w:spacing w:after="28"/>
            </w:pPr>
          </w:p>
        </w:tc>
      </w:tr>
      <w:tr w:rsidR="00ED39FC" w14:paraId="34CCFF0A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F2969DF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12CF466A" w14:textId="5AF7A249" w:rsidR="00A50A65" w:rsidRDefault="00A50A65" w:rsidP="00A50A65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  <w:r>
              <w:t xml:space="preserve">Python(familiar), C/C++(familiar), </w:t>
            </w:r>
            <w:r w:rsidR="00AB0247">
              <w:t>M</w:t>
            </w:r>
            <w:r>
              <w:t xml:space="preserve">atlab(familiar),VBA, SQL, HTML/CSS/Javascript, </w:t>
            </w:r>
            <w:r w:rsidR="00AB0247">
              <w:t>M</w:t>
            </w:r>
            <w:r>
              <w:t>odelica</w:t>
            </w:r>
          </w:p>
        </w:tc>
      </w:tr>
      <w:tr w:rsidR="00A50A65" w14:paraId="48528224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3760F4C1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1D9A6CF4" w14:textId="77777777" w:rsidR="00A50A65" w:rsidRDefault="00A50A65" w:rsidP="00A50A65">
            <w:pPr>
              <w:tabs>
                <w:tab w:val="right" w:pos="9921"/>
              </w:tabs>
              <w:spacing w:after="28"/>
            </w:pPr>
            <w:r w:rsidRPr="00A50A65">
              <w:rPr>
                <w:b/>
              </w:rPr>
              <w:t>Tools/Softwares</w:t>
            </w:r>
          </w:p>
        </w:tc>
      </w:tr>
      <w:tr w:rsidR="00A50A65" w14:paraId="0DA7A1AA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20576D15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5500757A" w14:textId="77777777" w:rsidR="00A50A65" w:rsidRDefault="00A50A65" w:rsidP="00DB026D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  <w:r>
              <w:t>EnergyPlus(familiar), Trnsys(familiar)</w:t>
            </w:r>
            <w:r w:rsidR="00AB0247">
              <w:t>, Dymola</w:t>
            </w:r>
          </w:p>
        </w:tc>
      </w:tr>
      <w:tr w:rsidR="00A50A65" w14:paraId="36C02F6C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72F1B026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3CFFA741" w14:textId="77777777" w:rsidR="00A50A65" w:rsidRDefault="00A50A65" w:rsidP="00DB026D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</w:tr>
      <w:tr w:rsidR="00DB026D" w14:paraId="02F18BAE" w14:textId="77777777" w:rsidTr="00FC5E56">
        <w:trPr>
          <w:trHeight w:val="720"/>
        </w:trPr>
        <w:tc>
          <w:tcPr>
            <w:tcW w:w="2319" w:type="dxa"/>
          </w:tcPr>
          <w:p w14:paraId="05E80EAA" w14:textId="77777777" w:rsidR="00DB026D" w:rsidRDefault="00DB026D" w:rsidP="00DB026D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DB026D">
              <w:rPr>
                <w:b/>
              </w:rPr>
              <w:t>PUBLICATION</w:t>
            </w:r>
          </w:p>
        </w:tc>
        <w:tc>
          <w:tcPr>
            <w:tcW w:w="555" w:type="dxa"/>
          </w:tcPr>
          <w:p w14:paraId="32874DBA" w14:textId="77777777" w:rsidR="00DB026D" w:rsidRDefault="00DB026D" w:rsidP="00DB026D">
            <w:pPr>
              <w:ind w:left="94" w:firstLine="0"/>
            </w:pPr>
            <w:r>
              <w:t>[1]</w:t>
            </w:r>
          </w:p>
        </w:tc>
        <w:tc>
          <w:tcPr>
            <w:tcW w:w="7037" w:type="dxa"/>
            <w:gridSpan w:val="3"/>
          </w:tcPr>
          <w:p w14:paraId="0BBD945E" w14:textId="60F6ACAD" w:rsidR="007B36C1" w:rsidRDefault="00C723E0" w:rsidP="00D06DC1">
            <w:pPr>
              <w:pStyle w:val="NormalWeb"/>
            </w:pPr>
            <w:r>
              <w:t xml:space="preserve">Shunian Qiu, </w:t>
            </w:r>
            <w:r w:rsidR="005540ED">
              <w:t xml:space="preserve">Fan Feng, </w:t>
            </w:r>
            <w:r>
              <w:t xml:space="preserve">et al. “Data Mining Based Framework to Identify Rule Based Operation Strategies for Buildings with Power Metering System.” </w:t>
            </w:r>
            <w:r>
              <w:rPr>
                <w:i/>
                <w:iCs/>
              </w:rPr>
              <w:t>Building Simulation</w:t>
            </w:r>
            <w:r>
              <w:t>, 2018, doi:10.1007/s12273-018-0472-6.</w:t>
            </w:r>
          </w:p>
        </w:tc>
      </w:tr>
      <w:tr w:rsidR="007B36C1" w14:paraId="12A08B0E" w14:textId="77777777" w:rsidTr="00FC5E56">
        <w:trPr>
          <w:trHeight w:val="216"/>
        </w:trPr>
        <w:tc>
          <w:tcPr>
            <w:tcW w:w="2319" w:type="dxa"/>
          </w:tcPr>
          <w:p w14:paraId="0788482A" w14:textId="77777777" w:rsidR="007B36C1" w:rsidRPr="007B36C1" w:rsidRDefault="007B36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  <w:sz w:val="10"/>
                <w:szCs w:val="10"/>
              </w:rPr>
            </w:pPr>
          </w:p>
        </w:tc>
        <w:tc>
          <w:tcPr>
            <w:tcW w:w="555" w:type="dxa"/>
          </w:tcPr>
          <w:p w14:paraId="12451E59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00A9F173" w14:textId="77777777" w:rsidR="007B36C1" w:rsidRPr="007B36C1" w:rsidRDefault="007B36C1" w:rsidP="00D06DC1">
            <w:pPr>
              <w:pStyle w:val="NormalWeb"/>
              <w:rPr>
                <w:sz w:val="10"/>
                <w:szCs w:val="10"/>
              </w:rPr>
            </w:pPr>
          </w:p>
        </w:tc>
      </w:tr>
      <w:tr w:rsidR="00D06DC1" w14:paraId="64468C6E" w14:textId="77777777" w:rsidTr="00FC5E56">
        <w:trPr>
          <w:trHeight w:val="288"/>
        </w:trPr>
        <w:tc>
          <w:tcPr>
            <w:tcW w:w="2319" w:type="dxa"/>
          </w:tcPr>
          <w:p w14:paraId="340351BF" w14:textId="77777777" w:rsidR="00D06DC1" w:rsidRPr="00DB026D" w:rsidRDefault="00D06D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7E63D5D0" w14:textId="77777777" w:rsidR="00D06DC1" w:rsidRDefault="00D06DC1" w:rsidP="00DB026D">
            <w:pPr>
              <w:ind w:left="94" w:firstLine="0"/>
            </w:pPr>
            <w:r>
              <w:t>[2]</w:t>
            </w:r>
          </w:p>
        </w:tc>
        <w:tc>
          <w:tcPr>
            <w:tcW w:w="7037" w:type="dxa"/>
            <w:gridSpan w:val="3"/>
          </w:tcPr>
          <w:p w14:paraId="570E8D10" w14:textId="77777777" w:rsidR="00D06DC1" w:rsidRDefault="00D06DC1" w:rsidP="00D06DC1">
            <w:pPr>
              <w:pStyle w:val="NormalWeb"/>
            </w:pPr>
            <w:r>
              <w:t xml:space="preserve">Fan Feng , Yangyang Fu , Jin Hou &amp; Peng Xu (2017): Optimizing the topologies of HVAC water systems in supertall buildings: A pilot study, </w:t>
            </w:r>
            <w:r w:rsidRPr="00D06DC1">
              <w:rPr>
                <w:i/>
                <w:iCs/>
              </w:rPr>
              <w:t>Science and Technology for the Built Environment</w:t>
            </w:r>
            <w:r>
              <w:t xml:space="preserve">, DOI: </w:t>
            </w:r>
            <w:r>
              <w:lastRenderedPageBreak/>
              <w:t>10.1080/23744731.2017.1393255</w:t>
            </w:r>
          </w:p>
        </w:tc>
      </w:tr>
      <w:tr w:rsidR="007B36C1" w14:paraId="3EA624F4" w14:textId="77777777" w:rsidTr="00FC5E56">
        <w:trPr>
          <w:trHeight w:val="216"/>
        </w:trPr>
        <w:tc>
          <w:tcPr>
            <w:tcW w:w="2319" w:type="dxa"/>
          </w:tcPr>
          <w:p w14:paraId="01864E34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1872C622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0627C466" w14:textId="77777777" w:rsidR="007B36C1" w:rsidRPr="007B36C1" w:rsidRDefault="007B36C1" w:rsidP="007B36C1">
            <w:pPr>
              <w:pStyle w:val="NormalWeb"/>
              <w:spacing w:after="46"/>
              <w:ind w:left="94"/>
              <w:rPr>
                <w:color w:val="000000"/>
                <w:sz w:val="10"/>
                <w:szCs w:val="10"/>
              </w:rPr>
            </w:pPr>
          </w:p>
        </w:tc>
      </w:tr>
      <w:tr w:rsidR="00D06DC1" w14:paraId="01537647" w14:textId="77777777" w:rsidTr="00FC5E56">
        <w:trPr>
          <w:trHeight w:val="288"/>
        </w:trPr>
        <w:tc>
          <w:tcPr>
            <w:tcW w:w="2319" w:type="dxa"/>
          </w:tcPr>
          <w:p w14:paraId="06E48710" w14:textId="77777777" w:rsidR="00D06DC1" w:rsidRPr="00DB026D" w:rsidRDefault="00D06D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081E2784" w14:textId="77777777" w:rsidR="00D06DC1" w:rsidRDefault="00D06DC1" w:rsidP="00DB026D">
            <w:pPr>
              <w:ind w:left="94" w:firstLine="0"/>
            </w:pPr>
            <w:r>
              <w:t>[3]</w:t>
            </w:r>
          </w:p>
        </w:tc>
        <w:tc>
          <w:tcPr>
            <w:tcW w:w="7037" w:type="dxa"/>
            <w:gridSpan w:val="3"/>
          </w:tcPr>
          <w:p w14:paraId="07DE96FF" w14:textId="77777777" w:rsidR="00D06DC1" w:rsidRDefault="00D06DC1" w:rsidP="00D06DC1">
            <w:pPr>
              <w:pStyle w:val="NormalWeb"/>
            </w:pPr>
            <w:r>
              <w:t xml:space="preserve">Fan Feng, and Zhengwei Li. “A Methodology to Identify Multiple Equipment Coordinated Control with Power Metering System.” </w:t>
            </w:r>
            <w:r>
              <w:rPr>
                <w:i/>
                <w:iCs/>
              </w:rPr>
              <w:t>Energy Procedia</w:t>
            </w:r>
            <w:r>
              <w:t>, vol. 105, Elsevier, 2017, pp. 2499–505.</w:t>
            </w:r>
          </w:p>
        </w:tc>
      </w:tr>
      <w:tr w:rsidR="007B36C1" w:rsidRPr="007B36C1" w14:paraId="74E9A632" w14:textId="77777777" w:rsidTr="00FC5E56">
        <w:trPr>
          <w:trHeight w:val="216"/>
        </w:trPr>
        <w:tc>
          <w:tcPr>
            <w:tcW w:w="2319" w:type="dxa"/>
          </w:tcPr>
          <w:p w14:paraId="79ED39C3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1CCDE1FB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21632E08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D06DC1" w14:paraId="50CD07EF" w14:textId="77777777" w:rsidTr="00FC5E56">
        <w:trPr>
          <w:trHeight w:val="288"/>
        </w:trPr>
        <w:tc>
          <w:tcPr>
            <w:tcW w:w="2319" w:type="dxa"/>
          </w:tcPr>
          <w:p w14:paraId="4299BC55" w14:textId="77777777" w:rsidR="00D06DC1" w:rsidRPr="00DB026D" w:rsidRDefault="00D06D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1EDADF93" w14:textId="77777777" w:rsidR="00D06DC1" w:rsidRDefault="00D06DC1" w:rsidP="00DB026D">
            <w:pPr>
              <w:ind w:left="94" w:firstLine="0"/>
            </w:pPr>
            <w:r>
              <w:t>[4]</w:t>
            </w:r>
          </w:p>
        </w:tc>
        <w:tc>
          <w:tcPr>
            <w:tcW w:w="7037" w:type="dxa"/>
            <w:gridSpan w:val="3"/>
          </w:tcPr>
          <w:p w14:paraId="4DBFC3F2" w14:textId="77777777" w:rsidR="00D06DC1" w:rsidRDefault="00D06DC1" w:rsidP="00D06DC1">
            <w:pPr>
              <w:pStyle w:val="NormalWeb"/>
            </w:pPr>
            <w:r>
              <w:t xml:space="preserve">Fan Feng, et al. “The Status Quo of Operation of HVAC Water-Side Systems in China: A Perspective from BAS Data.” </w:t>
            </w:r>
            <w:r>
              <w:rPr>
                <w:i/>
                <w:iCs/>
              </w:rPr>
              <w:t>Energy Procedia</w:t>
            </w:r>
            <w:r>
              <w:t>, vol. 143, Elsevier B.V., 2017, pp. 67–72, doi:10.1016/j.egypro.2017.12.649.</w:t>
            </w:r>
          </w:p>
        </w:tc>
      </w:tr>
      <w:tr w:rsidR="007B36C1" w:rsidRPr="007B36C1" w14:paraId="3F9925BA" w14:textId="77777777" w:rsidTr="00FC5E56">
        <w:trPr>
          <w:trHeight w:val="216"/>
        </w:trPr>
        <w:tc>
          <w:tcPr>
            <w:tcW w:w="2319" w:type="dxa"/>
          </w:tcPr>
          <w:p w14:paraId="64B640AD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3EDC196B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1CC7FF48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9B1414" w14:paraId="007535EC" w14:textId="77777777" w:rsidTr="00FC5E56">
        <w:trPr>
          <w:trHeight w:val="288"/>
        </w:trPr>
        <w:tc>
          <w:tcPr>
            <w:tcW w:w="2319" w:type="dxa"/>
          </w:tcPr>
          <w:p w14:paraId="71492FBA" w14:textId="77777777" w:rsidR="009B1414" w:rsidRPr="00DB026D" w:rsidRDefault="009B1414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1FB8E6A3" w14:textId="77777777" w:rsidR="009B1414" w:rsidRDefault="009B1414" w:rsidP="00DB026D">
            <w:pPr>
              <w:ind w:left="94" w:firstLine="0"/>
            </w:pPr>
            <w:r>
              <w:t>[5]</w:t>
            </w:r>
          </w:p>
        </w:tc>
        <w:tc>
          <w:tcPr>
            <w:tcW w:w="7037" w:type="dxa"/>
            <w:gridSpan w:val="3"/>
          </w:tcPr>
          <w:p w14:paraId="1374BCA1" w14:textId="77777777" w:rsidR="009B1414" w:rsidRDefault="009B1414" w:rsidP="00D06DC1">
            <w:pPr>
              <w:pStyle w:val="NormalWeb"/>
            </w:pPr>
            <w:r>
              <w:t xml:space="preserve">Yingjun Ruan, et al. “The Role of Occupant Behavior in Low Carbon Oriented Residential Community Planning: A Case Study in Qingdao.” </w:t>
            </w:r>
            <w:r>
              <w:rPr>
                <w:i/>
                <w:iCs/>
              </w:rPr>
              <w:t>Energy and Buildings</w:t>
            </w:r>
            <w:r>
              <w:t>, vol. 139, Elsevier, 2017, pp. 385–94.</w:t>
            </w:r>
          </w:p>
        </w:tc>
      </w:tr>
      <w:tr w:rsidR="007B36C1" w:rsidRPr="007B36C1" w14:paraId="59FF839D" w14:textId="77777777" w:rsidTr="00FC5E56">
        <w:trPr>
          <w:trHeight w:val="216"/>
        </w:trPr>
        <w:tc>
          <w:tcPr>
            <w:tcW w:w="2319" w:type="dxa"/>
          </w:tcPr>
          <w:p w14:paraId="2BA25283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0D4432C7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0C5CAA57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F87506" w14:paraId="13529C9D" w14:textId="77777777" w:rsidTr="00FC5E56">
        <w:trPr>
          <w:trHeight w:val="288"/>
        </w:trPr>
        <w:tc>
          <w:tcPr>
            <w:tcW w:w="2319" w:type="dxa"/>
          </w:tcPr>
          <w:p w14:paraId="3A69027A" w14:textId="77777777" w:rsidR="00F87506" w:rsidRPr="00DB026D" w:rsidRDefault="00F87506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6990DBC8" w14:textId="77777777" w:rsidR="00F87506" w:rsidRDefault="00F87506" w:rsidP="00DB026D">
            <w:pPr>
              <w:ind w:left="94" w:firstLine="0"/>
            </w:pPr>
            <w:r>
              <w:t>[6]</w:t>
            </w:r>
          </w:p>
        </w:tc>
        <w:tc>
          <w:tcPr>
            <w:tcW w:w="7037" w:type="dxa"/>
            <w:gridSpan w:val="3"/>
          </w:tcPr>
          <w:p w14:paraId="754C8336" w14:textId="77777777" w:rsidR="00F87506" w:rsidRDefault="00F87506" w:rsidP="00F421BF">
            <w:pPr>
              <w:pStyle w:val="NormalWeb"/>
            </w:pPr>
            <w:r>
              <w:t>Fan</w:t>
            </w:r>
            <w:r w:rsidR="006A3BC7">
              <w:t xml:space="preserve"> Feng</w:t>
            </w:r>
            <w:r>
              <w:t xml:space="preserve">, et al. “An Empirical Study of Influencing Factors on Residential Building Energy Consumption in Qingdao City, China.” </w:t>
            </w:r>
            <w:r>
              <w:rPr>
                <w:i/>
                <w:iCs/>
              </w:rPr>
              <w:t>Energy Procedia</w:t>
            </w:r>
            <w:r>
              <w:t>, vol. 104, Elsevier, 2016, pp. 245–50.</w:t>
            </w:r>
          </w:p>
        </w:tc>
      </w:tr>
      <w:tr w:rsidR="007B36C1" w:rsidRPr="007B36C1" w14:paraId="53BF177A" w14:textId="77777777" w:rsidTr="00FC5E56">
        <w:trPr>
          <w:trHeight w:val="216"/>
        </w:trPr>
        <w:tc>
          <w:tcPr>
            <w:tcW w:w="2319" w:type="dxa"/>
          </w:tcPr>
          <w:p w14:paraId="634EFF63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68A85653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1D04946F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F421BF" w14:paraId="6D5FC59F" w14:textId="77777777" w:rsidTr="00FC5E56">
        <w:trPr>
          <w:trHeight w:val="288"/>
        </w:trPr>
        <w:tc>
          <w:tcPr>
            <w:tcW w:w="2319" w:type="dxa"/>
          </w:tcPr>
          <w:p w14:paraId="64F48327" w14:textId="77777777" w:rsidR="00F421BF" w:rsidRPr="00DB026D" w:rsidRDefault="00F421BF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13585539" w14:textId="77777777" w:rsidR="00F421BF" w:rsidRDefault="00F421BF" w:rsidP="00DB026D">
            <w:pPr>
              <w:ind w:left="94" w:firstLine="0"/>
            </w:pPr>
            <w:r>
              <w:t>[7]</w:t>
            </w:r>
          </w:p>
        </w:tc>
        <w:tc>
          <w:tcPr>
            <w:tcW w:w="7037" w:type="dxa"/>
            <w:gridSpan w:val="3"/>
          </w:tcPr>
          <w:p w14:paraId="3ECA2E52" w14:textId="77777777" w:rsidR="00F421BF" w:rsidRDefault="00F421BF" w:rsidP="002C7BB4">
            <w:pPr>
              <w:pStyle w:val="NormalWeb"/>
            </w:pPr>
            <w:r>
              <w:t xml:space="preserve">Yangyang FU, et al. “Data-Quality Detection and Recovery for Building Energy Management and Control Systems: Case Study on Submetering.” </w:t>
            </w:r>
            <w:r>
              <w:rPr>
                <w:i/>
                <w:iCs/>
              </w:rPr>
              <w:t>Science and Technology for the Built Environment</w:t>
            </w:r>
            <w:r>
              <w:t>, vol. 22, no. 6, 2016, pp. 798–809, doi:10.1080/23744731.2016.1195658.</w:t>
            </w:r>
          </w:p>
        </w:tc>
      </w:tr>
      <w:tr w:rsidR="007B36C1" w:rsidRPr="007B36C1" w14:paraId="1D4A8CA9" w14:textId="77777777" w:rsidTr="00FC5E56">
        <w:trPr>
          <w:trHeight w:val="216"/>
        </w:trPr>
        <w:tc>
          <w:tcPr>
            <w:tcW w:w="2319" w:type="dxa"/>
          </w:tcPr>
          <w:p w14:paraId="0E2D49B2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7A70D88C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56307D7A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2C7BB4" w14:paraId="5E5E3D8D" w14:textId="77777777" w:rsidTr="00FC5E56">
        <w:trPr>
          <w:trHeight w:val="288"/>
        </w:trPr>
        <w:tc>
          <w:tcPr>
            <w:tcW w:w="2319" w:type="dxa"/>
          </w:tcPr>
          <w:p w14:paraId="5002F2FB" w14:textId="77777777" w:rsidR="002C7BB4" w:rsidRPr="00DB026D" w:rsidRDefault="002C7BB4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1C305AE2" w14:textId="77777777" w:rsidR="002C7BB4" w:rsidRDefault="002C7BB4" w:rsidP="00DB026D">
            <w:pPr>
              <w:ind w:left="94" w:firstLine="0"/>
            </w:pPr>
            <w:r>
              <w:t>[8]</w:t>
            </w:r>
          </w:p>
        </w:tc>
        <w:tc>
          <w:tcPr>
            <w:tcW w:w="7037" w:type="dxa"/>
            <w:gridSpan w:val="3"/>
          </w:tcPr>
          <w:p w14:paraId="061B3F76" w14:textId="77777777" w:rsidR="002C7BB4" w:rsidRDefault="002C7BB4" w:rsidP="002C7BB4">
            <w:pPr>
              <w:pStyle w:val="NormalWeb"/>
            </w:pPr>
            <w:r>
              <w:t xml:space="preserve">Tianren Yang, et al. “Towards Low-Carbon Urban Forms: A Comparative Study on Energy Efficiencies of Residential Neighborhoods in Chongming Eco-Island.” </w:t>
            </w:r>
            <w:r>
              <w:rPr>
                <w:i/>
                <w:iCs/>
              </w:rPr>
              <w:t>Energy Procedia</w:t>
            </w:r>
            <w:r>
              <w:t>, vol. 88, Elsevier B.V., 2016, pp. 321–24, doi:10.1016/j.egypro.2016.06.142.</w:t>
            </w:r>
          </w:p>
        </w:tc>
      </w:tr>
      <w:tr w:rsidR="007B36C1" w:rsidRPr="007B36C1" w14:paraId="7ED9D52A" w14:textId="77777777" w:rsidTr="00FC5E56">
        <w:trPr>
          <w:trHeight w:val="216"/>
        </w:trPr>
        <w:tc>
          <w:tcPr>
            <w:tcW w:w="2319" w:type="dxa"/>
          </w:tcPr>
          <w:p w14:paraId="606C2017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2F17F257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44B8C13B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C723E0" w14:paraId="0C3E1994" w14:textId="77777777" w:rsidTr="00FC5E56">
        <w:trPr>
          <w:trHeight w:val="288"/>
        </w:trPr>
        <w:tc>
          <w:tcPr>
            <w:tcW w:w="2319" w:type="dxa"/>
          </w:tcPr>
          <w:p w14:paraId="05D39935" w14:textId="77777777" w:rsidR="00C723E0" w:rsidRPr="00DB026D" w:rsidRDefault="00C723E0" w:rsidP="00C723E0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21A93DEE" w14:textId="77777777" w:rsidR="00C723E0" w:rsidRDefault="00A17897" w:rsidP="00C723E0">
            <w:pPr>
              <w:ind w:left="94" w:firstLine="0"/>
            </w:pPr>
            <w:r>
              <w:t>[9]</w:t>
            </w:r>
          </w:p>
        </w:tc>
        <w:tc>
          <w:tcPr>
            <w:tcW w:w="7037" w:type="dxa"/>
            <w:gridSpan w:val="3"/>
          </w:tcPr>
          <w:p w14:paraId="74B9855C" w14:textId="77777777" w:rsidR="00C723E0" w:rsidRDefault="00A17897" w:rsidP="007B36C1">
            <w:pPr>
              <w:pStyle w:val="NormalWeb"/>
            </w:pPr>
            <w:r>
              <w:t xml:space="preserve">Yuan </w:t>
            </w:r>
            <w:r w:rsidR="00C723E0">
              <w:t xml:space="preserve">Li, et al. “Analysis of Factors Influencing the Energy Consumption of Government Office Buildings in Qingdao.” </w:t>
            </w:r>
            <w:r w:rsidR="00C723E0">
              <w:rPr>
                <w:i/>
                <w:iCs/>
              </w:rPr>
              <w:t>Energy Procedia</w:t>
            </w:r>
            <w:r w:rsidR="00C723E0">
              <w:t>, vol. 104, Elsevier, 2016, pp. 263–68.</w:t>
            </w:r>
          </w:p>
        </w:tc>
      </w:tr>
    </w:tbl>
    <w:p w14:paraId="4567FFAF" w14:textId="77777777" w:rsidR="0055161C" w:rsidRDefault="0055161C" w:rsidP="0055161C">
      <w:pPr>
        <w:tabs>
          <w:tab w:val="center" w:pos="5121"/>
        </w:tabs>
        <w:spacing w:after="0"/>
        <w:ind w:left="0" w:firstLine="0"/>
        <w:rPr>
          <w:rFonts w:ascii="Palatino Linotype" w:eastAsia="Palatino Linotype" w:hAnsi="Palatino Linotype" w:cs="Palatino Linotype"/>
          <w:sz w:val="28"/>
          <w:vertAlign w:val="subscript"/>
        </w:rPr>
      </w:pPr>
    </w:p>
    <w:p w14:paraId="7639EAE8" w14:textId="5464D413" w:rsidR="003F65DC" w:rsidRDefault="00AB0247" w:rsidP="003F65DC">
      <w:pPr>
        <w:tabs>
          <w:tab w:val="center" w:pos="5121"/>
        </w:tabs>
        <w:spacing w:after="0" w:line="240" w:lineRule="auto"/>
        <w:ind w:left="0" w:firstLine="0"/>
      </w:pPr>
      <w:r w:rsidRPr="005540ED">
        <w:rPr>
          <w:b/>
        </w:rPr>
        <w:t>P</w:t>
      </w:r>
      <w:r w:rsidR="00656AD8">
        <w:rPr>
          <w:b/>
        </w:rPr>
        <w:t>ROFESSIONAL ORGANIZATION:</w:t>
      </w:r>
      <w:r w:rsidR="00656AD8">
        <w:rPr>
          <w:rFonts w:eastAsiaTheme="minorEastAsia" w:hint="eastAsia"/>
          <w:b/>
        </w:rPr>
        <w:t xml:space="preserve"> ASHRAE STUDENT MEMBER</w:t>
      </w:r>
      <w:r w:rsidR="003F65DC" w:rsidRPr="00225115">
        <w:rPr>
          <w:b/>
        </w:rPr>
        <w:t xml:space="preserve"> </w:t>
      </w:r>
    </w:p>
    <w:p w14:paraId="41C8A9E7" w14:textId="77777777" w:rsidR="00C723E0" w:rsidRPr="005540ED" w:rsidRDefault="00C723E0" w:rsidP="005540ED">
      <w:pPr>
        <w:tabs>
          <w:tab w:val="center" w:pos="5121"/>
        </w:tabs>
        <w:spacing w:after="0" w:line="240" w:lineRule="auto"/>
        <w:ind w:left="0" w:firstLine="0"/>
        <w:rPr>
          <w:b/>
        </w:rPr>
      </w:pPr>
    </w:p>
    <w:p w14:paraId="4A2AC7C7" w14:textId="1C46E814" w:rsidR="00AB0247" w:rsidRDefault="00AB0247" w:rsidP="005540ED">
      <w:pPr>
        <w:tabs>
          <w:tab w:val="center" w:pos="5121"/>
        </w:tabs>
        <w:spacing w:after="0" w:line="240" w:lineRule="auto"/>
        <w:ind w:left="0" w:firstLine="0"/>
      </w:pPr>
    </w:p>
    <w:sectPr w:rsidR="00AB0247">
      <w:pgSz w:w="11906" w:h="16838"/>
      <w:pgMar w:top="1207" w:right="852" w:bottom="119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6F9F"/>
    <w:multiLevelType w:val="hybridMultilevel"/>
    <w:tmpl w:val="CD8CFEF4"/>
    <w:lvl w:ilvl="0" w:tplc="7CA66E88">
      <w:start w:val="1"/>
      <w:numFmt w:val="bullet"/>
      <w:lvlText w:val=""/>
      <w:lvlJc w:val="left"/>
      <w:pPr>
        <w:ind w:left="2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F6862784">
      <w:start w:val="1"/>
      <w:numFmt w:val="bullet"/>
      <w:lvlText w:val="o"/>
      <w:lvlJc w:val="left"/>
      <w:pPr>
        <w:ind w:left="2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7A349B3A">
      <w:start w:val="1"/>
      <w:numFmt w:val="bullet"/>
      <w:lvlText w:val="▪"/>
      <w:lvlJc w:val="left"/>
      <w:pPr>
        <w:ind w:left="3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756C33FE">
      <w:start w:val="1"/>
      <w:numFmt w:val="bullet"/>
      <w:lvlText w:val="•"/>
      <w:lvlJc w:val="left"/>
      <w:pPr>
        <w:ind w:left="4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03AE69BA">
      <w:start w:val="1"/>
      <w:numFmt w:val="bullet"/>
      <w:lvlText w:val="o"/>
      <w:lvlJc w:val="left"/>
      <w:pPr>
        <w:ind w:left="5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9B245CBE">
      <w:start w:val="1"/>
      <w:numFmt w:val="bullet"/>
      <w:lvlText w:val="▪"/>
      <w:lvlJc w:val="left"/>
      <w:pPr>
        <w:ind w:left="5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4432B0A6">
      <w:start w:val="1"/>
      <w:numFmt w:val="bullet"/>
      <w:lvlText w:val="•"/>
      <w:lvlJc w:val="left"/>
      <w:pPr>
        <w:ind w:left="6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6A4C69E4">
      <w:start w:val="1"/>
      <w:numFmt w:val="bullet"/>
      <w:lvlText w:val="o"/>
      <w:lvlJc w:val="left"/>
      <w:pPr>
        <w:ind w:left="7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CB32FB02">
      <w:start w:val="1"/>
      <w:numFmt w:val="bullet"/>
      <w:lvlText w:val="▪"/>
      <w:lvlJc w:val="left"/>
      <w:pPr>
        <w:ind w:left="7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C7B63"/>
    <w:multiLevelType w:val="hybridMultilevel"/>
    <w:tmpl w:val="CDBE973C"/>
    <w:lvl w:ilvl="0" w:tplc="54B4D506">
      <w:start w:val="1"/>
      <w:numFmt w:val="decimal"/>
      <w:lvlText w:val="[%1]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826CEE">
      <w:start w:val="1"/>
      <w:numFmt w:val="lowerLetter"/>
      <w:lvlText w:val="%2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34EC86">
      <w:start w:val="1"/>
      <w:numFmt w:val="lowerRoman"/>
      <w:lvlText w:val="%3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0AA174">
      <w:start w:val="1"/>
      <w:numFmt w:val="decimal"/>
      <w:lvlText w:val="%4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FED9B0">
      <w:start w:val="1"/>
      <w:numFmt w:val="lowerLetter"/>
      <w:lvlText w:val="%5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2CEA1E">
      <w:start w:val="1"/>
      <w:numFmt w:val="lowerRoman"/>
      <w:lvlText w:val="%6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2C929A">
      <w:start w:val="1"/>
      <w:numFmt w:val="decimal"/>
      <w:lvlText w:val="%7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4A1584">
      <w:start w:val="1"/>
      <w:numFmt w:val="lowerLetter"/>
      <w:lvlText w:val="%8"/>
      <w:lvlJc w:val="left"/>
      <w:pPr>
        <w:ind w:left="7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AAA79C">
      <w:start w:val="1"/>
      <w:numFmt w:val="lowerRoman"/>
      <w:lvlText w:val="%9"/>
      <w:lvlJc w:val="left"/>
      <w:pPr>
        <w:ind w:left="7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366D4B"/>
    <w:multiLevelType w:val="hybridMultilevel"/>
    <w:tmpl w:val="E6C0DCDA"/>
    <w:lvl w:ilvl="0" w:tplc="D6A63510">
      <w:start w:val="1"/>
      <w:numFmt w:val="bullet"/>
      <w:lvlText w:val=""/>
      <w:lvlJc w:val="left"/>
      <w:pPr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49E2"/>
    <w:multiLevelType w:val="hybridMultilevel"/>
    <w:tmpl w:val="696CE68C"/>
    <w:lvl w:ilvl="0" w:tplc="2D321D66">
      <w:start w:val="5"/>
      <w:numFmt w:val="decimal"/>
      <w:lvlText w:val="[%1]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206282">
      <w:start w:val="1"/>
      <w:numFmt w:val="bullet"/>
      <w:lvlText w:val=""/>
      <w:lvlJc w:val="left"/>
      <w:pPr>
        <w:ind w:left="28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8AD6A0B6">
      <w:start w:val="1"/>
      <w:numFmt w:val="bullet"/>
      <w:lvlText w:val="▪"/>
      <w:lvlJc w:val="left"/>
      <w:pPr>
        <w:ind w:left="30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CD220876">
      <w:start w:val="1"/>
      <w:numFmt w:val="bullet"/>
      <w:lvlText w:val="•"/>
      <w:lvlJc w:val="left"/>
      <w:pPr>
        <w:ind w:left="37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E56AD424">
      <w:start w:val="1"/>
      <w:numFmt w:val="bullet"/>
      <w:lvlText w:val="o"/>
      <w:lvlJc w:val="left"/>
      <w:pPr>
        <w:ind w:left="44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FDB2496C">
      <w:start w:val="1"/>
      <w:numFmt w:val="bullet"/>
      <w:lvlText w:val="▪"/>
      <w:lvlJc w:val="left"/>
      <w:pPr>
        <w:ind w:left="51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1FA416B4">
      <w:start w:val="1"/>
      <w:numFmt w:val="bullet"/>
      <w:lvlText w:val="•"/>
      <w:lvlJc w:val="left"/>
      <w:pPr>
        <w:ind w:left="59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4DD08586">
      <w:start w:val="1"/>
      <w:numFmt w:val="bullet"/>
      <w:lvlText w:val="o"/>
      <w:lvlJc w:val="left"/>
      <w:pPr>
        <w:ind w:left="6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0B7CD6C8">
      <w:start w:val="1"/>
      <w:numFmt w:val="bullet"/>
      <w:lvlText w:val="▪"/>
      <w:lvlJc w:val="left"/>
      <w:pPr>
        <w:ind w:left="7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6D1FC7"/>
    <w:multiLevelType w:val="hybridMultilevel"/>
    <w:tmpl w:val="D7AC63B4"/>
    <w:lvl w:ilvl="0" w:tplc="44328E26">
      <w:start w:val="1"/>
      <w:numFmt w:val="bullet"/>
      <w:lvlText w:val=""/>
      <w:lvlJc w:val="left"/>
      <w:pPr>
        <w:ind w:left="864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D69D0"/>
    <w:multiLevelType w:val="hybridMultilevel"/>
    <w:tmpl w:val="5694E976"/>
    <w:lvl w:ilvl="0" w:tplc="44328E26">
      <w:start w:val="1"/>
      <w:numFmt w:val="bullet"/>
      <w:lvlText w:val=""/>
      <w:lvlJc w:val="left"/>
      <w:pPr>
        <w:ind w:left="864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niu">
    <w15:presenceInfo w15:providerId="None" w15:userId="fn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tzA0MwZiUwNLcyUdpeDU4uLM/DyQAvNaAM7+msQsAAAA"/>
  </w:docVars>
  <w:rsids>
    <w:rsidRoot w:val="0090285E"/>
    <w:rsid w:val="000272CA"/>
    <w:rsid w:val="00234BF2"/>
    <w:rsid w:val="00287454"/>
    <w:rsid w:val="002C7BB4"/>
    <w:rsid w:val="0031580F"/>
    <w:rsid w:val="00332AC0"/>
    <w:rsid w:val="003F65DC"/>
    <w:rsid w:val="0041363F"/>
    <w:rsid w:val="00485916"/>
    <w:rsid w:val="00491FD2"/>
    <w:rsid w:val="004A2E92"/>
    <w:rsid w:val="0055161C"/>
    <w:rsid w:val="005540ED"/>
    <w:rsid w:val="005B1D47"/>
    <w:rsid w:val="00656AD8"/>
    <w:rsid w:val="00672D1E"/>
    <w:rsid w:val="006A3BC7"/>
    <w:rsid w:val="007B36C1"/>
    <w:rsid w:val="0090285E"/>
    <w:rsid w:val="009B1414"/>
    <w:rsid w:val="00A17897"/>
    <w:rsid w:val="00A50A65"/>
    <w:rsid w:val="00AB0247"/>
    <w:rsid w:val="00AC0CB2"/>
    <w:rsid w:val="00B427F4"/>
    <w:rsid w:val="00BC082A"/>
    <w:rsid w:val="00C723E0"/>
    <w:rsid w:val="00CE7356"/>
    <w:rsid w:val="00D06DC1"/>
    <w:rsid w:val="00DB026D"/>
    <w:rsid w:val="00E0117F"/>
    <w:rsid w:val="00EB36C7"/>
    <w:rsid w:val="00ED39FC"/>
    <w:rsid w:val="00EF6195"/>
    <w:rsid w:val="00F421BF"/>
    <w:rsid w:val="00F87506"/>
    <w:rsid w:val="00F964D6"/>
    <w:rsid w:val="00FC5E56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907C3"/>
  <w15:docId w15:val="{67137DAF-6497-4DA2-8B23-5FEA9C2F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/>
      <w:ind w:left="104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1C"/>
    <w:pPr>
      <w:ind w:left="720"/>
      <w:contextualSpacing/>
    </w:pPr>
  </w:style>
  <w:style w:type="table" w:styleId="TableGrid">
    <w:name w:val="Table Grid"/>
    <w:basedOn w:val="TableNormal"/>
    <w:uiPriority w:val="39"/>
    <w:rsid w:val="0055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23E0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il">
    <w:name w:val="il"/>
    <w:basedOn w:val="DefaultParagraphFont"/>
    <w:rsid w:val="00ED39FC"/>
  </w:style>
  <w:style w:type="paragraph" w:styleId="BalloonText">
    <w:name w:val="Balloon Text"/>
    <w:basedOn w:val="Normal"/>
    <w:link w:val="BalloonTextChar"/>
    <w:uiPriority w:val="99"/>
    <w:semiHidden/>
    <w:unhideWhenUsed/>
    <w:rsid w:val="00AB02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47"/>
    <w:rPr>
      <w:rFonts w:ascii="Lucida Grande" w:eastAsia="Times New Roman" w:hAnsi="Lucida Grande" w:cs="Lucida Grande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02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4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47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234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Fan Feng</vt:lpstr>
    </vt:vector>
  </TitlesOfParts>
  <Company>The University of Alabama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 Feng</dc:title>
  <dc:subject/>
  <dc:creator>fan feng</dc:creator>
  <cp:keywords/>
  <cp:lastModifiedBy>fniu</cp:lastModifiedBy>
  <cp:revision>10</cp:revision>
  <cp:lastPrinted>2019-01-23T01:57:00Z</cp:lastPrinted>
  <dcterms:created xsi:type="dcterms:W3CDTF">2019-01-23T22:18:00Z</dcterms:created>
  <dcterms:modified xsi:type="dcterms:W3CDTF">2019-01-23T23:45:00Z</dcterms:modified>
</cp:coreProperties>
</file>